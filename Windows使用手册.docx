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43902" w14:textId="12CBA7B2" w:rsidR="00A20DD9" w:rsidRPr="00437848" w:rsidRDefault="00A20DD9" w:rsidP="00A20DD9">
      <w:pPr>
        <w:pStyle w:val="1"/>
        <w:rPr>
          <w:rFonts w:ascii="微软雅黑" w:eastAsia="微软雅黑" w:hAnsi="微软雅黑"/>
          <w:sz w:val="36"/>
          <w:szCs w:val="36"/>
        </w:rPr>
      </w:pPr>
      <w:r w:rsidRPr="00437848">
        <w:rPr>
          <w:rFonts w:ascii="微软雅黑" w:eastAsia="微软雅黑" w:hAnsi="微软雅黑" w:hint="eastAsia"/>
          <w:sz w:val="36"/>
          <w:szCs w:val="36"/>
        </w:rPr>
        <w:t>序章</w:t>
      </w:r>
    </w:p>
    <w:p w14:paraId="6A9E1A41" w14:textId="77777777" w:rsidR="00854728" w:rsidRPr="00854728" w:rsidRDefault="00854728" w:rsidP="00854728">
      <w:pPr>
        <w:rPr>
          <w:rFonts w:ascii="微软雅黑" w:eastAsia="微软雅黑" w:hAnsi="微软雅黑"/>
          <w:sz w:val="18"/>
          <w:szCs w:val="20"/>
        </w:rPr>
      </w:pPr>
      <w:r w:rsidRPr="00854728">
        <w:rPr>
          <w:rFonts w:ascii="微软雅黑" w:eastAsia="微软雅黑" w:hAnsi="微软雅黑"/>
          <w:sz w:val="18"/>
          <w:szCs w:val="20"/>
        </w:rPr>
        <w:t>这个手册将会记录一些在日常生活中使用 Windows 的一些常用操作，涉及多种方面包括Office技巧、Windows应用程序开发、Windows使用技巧、Windows常用疑难杂症排除等。</w:t>
      </w:r>
    </w:p>
    <w:p w14:paraId="0B169C17" w14:textId="77777777" w:rsidR="00C3397D" w:rsidRPr="00437848" w:rsidRDefault="00854728" w:rsidP="00854728">
      <w:pPr>
        <w:rPr>
          <w:rFonts w:ascii="微软雅黑" w:eastAsia="微软雅黑" w:hAnsi="微软雅黑"/>
          <w:sz w:val="18"/>
          <w:szCs w:val="20"/>
        </w:rPr>
      </w:pPr>
      <w:r w:rsidRPr="00854728">
        <w:rPr>
          <w:rFonts w:ascii="微软雅黑" w:eastAsia="微软雅黑" w:hAnsi="微软雅黑"/>
          <w:sz w:val="18"/>
          <w:szCs w:val="20"/>
        </w:rPr>
        <w:t xml:space="preserve">这个手册所包含一些操作都是在Windows系统下实现的 </w:t>
      </w:r>
      <w:del w:id="0" w:author="Unknown">
        <w:r w:rsidRPr="00854728">
          <w:rPr>
            <w:rFonts w:ascii="微软雅黑" w:eastAsia="微软雅黑" w:hAnsi="微软雅黑"/>
            <w:sz w:val="18"/>
            <w:szCs w:val="20"/>
          </w:rPr>
          <w:delText>不然为什么叫 Windows 使用手册呢（笑）</w:delText>
        </w:r>
      </w:del>
      <w:r w:rsidRPr="00854728">
        <w:rPr>
          <w:rFonts w:ascii="微软雅黑" w:eastAsia="微软雅黑" w:hAnsi="微软雅黑"/>
          <w:sz w:val="18"/>
          <w:szCs w:val="20"/>
        </w:rPr>
        <w:t xml:space="preserve"> 。 笔者使用的是Windows 11 23H2 （22631.5189），所有很多操作都会在 Windows 11 和 Windows 10 都是共用的，如果有例外将会特别指出可用的版本号。</w:t>
      </w:r>
    </w:p>
    <w:p w14:paraId="42C3613E" w14:textId="5D4EE3C9" w:rsidR="003C5699" w:rsidRPr="00437848" w:rsidRDefault="00C3397D" w:rsidP="00854728">
      <w:pPr>
        <w:rPr>
          <w:rFonts w:ascii="微软雅黑" w:eastAsia="微软雅黑" w:hAnsi="微软雅黑" w:hint="eastAsia"/>
          <w:sz w:val="18"/>
          <w:szCs w:val="20"/>
        </w:rPr>
      </w:pPr>
      <w:r w:rsidRPr="00437848">
        <w:rPr>
          <w:rFonts w:ascii="微软雅黑" w:eastAsia="微软雅黑" w:hAnsi="微软雅黑"/>
          <w:sz w:val="18"/>
          <w:szCs w:val="20"/>
        </w:rPr>
        <w:drawing>
          <wp:inline distT="0" distB="0" distL="0" distR="0" wp14:anchorId="63D86D31" wp14:editId="55D93223">
            <wp:extent cx="2196905" cy="1936376"/>
            <wp:effectExtent l="0" t="0" r="0" b="6985"/>
            <wp:docPr id="1886487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7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064" cy="193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699" w:rsidRPr="00437848" w:rsidSect="003C56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E646F" w14:textId="77777777" w:rsidR="00614660" w:rsidRDefault="00614660" w:rsidP="003C569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195D66E" w14:textId="77777777" w:rsidR="00614660" w:rsidRDefault="00614660" w:rsidP="003C569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E621D" w14:textId="77777777" w:rsidR="003C5699" w:rsidRDefault="003C5699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1509A" w14:textId="77777777" w:rsidR="003C5699" w:rsidRDefault="003C5699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837C6" w14:textId="77777777" w:rsidR="003C5699" w:rsidRDefault="003C5699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8786A" w14:textId="77777777" w:rsidR="00614660" w:rsidRDefault="00614660" w:rsidP="003C569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FD5838B" w14:textId="77777777" w:rsidR="00614660" w:rsidRDefault="00614660" w:rsidP="003C569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B8222" w14:textId="77777777" w:rsidR="003C5699" w:rsidRDefault="003C5699" w:rsidP="003C5699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02981" w14:textId="77777777" w:rsidR="003C5699" w:rsidRDefault="003C5699" w:rsidP="003C5699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B9B90" w14:textId="77777777" w:rsidR="003C5699" w:rsidRDefault="003C5699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5D"/>
    <w:rsid w:val="002D0877"/>
    <w:rsid w:val="003C5699"/>
    <w:rsid w:val="004078C1"/>
    <w:rsid w:val="00437848"/>
    <w:rsid w:val="00614660"/>
    <w:rsid w:val="007155FB"/>
    <w:rsid w:val="00854728"/>
    <w:rsid w:val="009C455D"/>
    <w:rsid w:val="00A20DD9"/>
    <w:rsid w:val="00C11F5D"/>
    <w:rsid w:val="00C3397D"/>
    <w:rsid w:val="00C62AB7"/>
    <w:rsid w:val="00D116DA"/>
    <w:rsid w:val="00EB5F31"/>
    <w:rsid w:val="00F2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B9174E"/>
  <w15:chartTrackingRefBased/>
  <w15:docId w15:val="{A856F21E-FBB4-496B-A813-BB9A2C88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1F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F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F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F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F5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F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F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F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F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1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1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1F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1F5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1F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1F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1F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1F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1F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1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F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1F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1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1F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1F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1F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1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1F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1F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C56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C569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C56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C56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 Higashitani</dc:creator>
  <cp:keywords/>
  <dc:description/>
  <cp:lastModifiedBy>Yume Higashitani</cp:lastModifiedBy>
  <cp:revision>9</cp:revision>
  <dcterms:created xsi:type="dcterms:W3CDTF">2025-06-05T13:51:00Z</dcterms:created>
  <dcterms:modified xsi:type="dcterms:W3CDTF">2025-06-05T14:12:00Z</dcterms:modified>
</cp:coreProperties>
</file>